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508" w:rsidRPr="003B2508" w:rsidRDefault="003B2508" w:rsidP="003B2508">
      <w:pPr>
        <w:shd w:val="clear" w:color="auto" w:fill="FFFFFF"/>
        <w:spacing w:before="450" w:after="100" w:afterAutospacing="1" w:line="240" w:lineRule="auto"/>
        <w:outlineLvl w:val="1"/>
        <w:rPr>
          <w:rFonts w:ascii="Arial" w:eastAsia="Times New Roman" w:hAnsi="Arial" w:cs="Arial"/>
          <w:color w:val="222222"/>
          <w:sz w:val="44"/>
          <w:szCs w:val="44"/>
        </w:rPr>
      </w:pPr>
      <w:r w:rsidRPr="003B2508">
        <w:rPr>
          <w:rFonts w:ascii="Arial" w:eastAsia="Times New Roman" w:hAnsi="Arial" w:cs="Arial"/>
          <w:b/>
          <w:color w:val="222222"/>
          <w:sz w:val="44"/>
          <w:szCs w:val="44"/>
        </w:rPr>
        <w:t>DATA SET FOR FAKE NEWS DETECTION USING NLP</w:t>
      </w:r>
    </w:p>
    <w:p w:rsidR="00DA029F" w:rsidRPr="00DA029F" w:rsidRDefault="00DA029F" w:rsidP="00DA029F">
      <w:pPr>
        <w:pStyle w:val="ListParagraph"/>
        <w:numPr>
          <w:ilvl w:val="0"/>
          <w:numId w:val="1"/>
        </w:numPr>
        <w:shd w:val="clear" w:color="auto" w:fill="FFFFFF"/>
        <w:spacing w:before="450" w:after="100" w:afterAutospacing="1" w:line="240" w:lineRule="auto"/>
        <w:outlineLvl w:val="1"/>
        <w:rPr>
          <w:rFonts w:ascii="Arial" w:eastAsia="Times New Roman" w:hAnsi="Arial" w:cs="Arial"/>
          <w:color w:val="222222"/>
          <w:sz w:val="36"/>
          <w:szCs w:val="36"/>
        </w:rPr>
      </w:pPr>
      <w:r w:rsidRPr="00DA029F">
        <w:rPr>
          <w:rFonts w:ascii="Arial" w:eastAsia="Times New Roman" w:hAnsi="Arial" w:cs="Arial"/>
          <w:color w:val="222222"/>
          <w:sz w:val="36"/>
          <w:szCs w:val="36"/>
        </w:rPr>
        <w:t>Introduction</w:t>
      </w:r>
    </w:p>
    <w:p w:rsidR="00DA029F" w:rsidRPr="00DA029F" w:rsidRDefault="00DA029F" w:rsidP="00DA029F">
      <w:pPr>
        <w:pStyle w:val="ListParagraph"/>
        <w:shd w:val="clear" w:color="auto" w:fill="FFFFFF"/>
        <w:spacing w:before="450" w:after="100" w:afterAutospacing="1" w:line="240" w:lineRule="auto"/>
        <w:ind w:left="765"/>
        <w:outlineLvl w:val="1"/>
        <w:rPr>
          <w:rFonts w:ascii="Arial" w:eastAsia="Times New Roman" w:hAnsi="Arial" w:cs="Arial"/>
          <w:color w:val="222222"/>
          <w:sz w:val="24"/>
          <w:szCs w:val="24"/>
        </w:rPr>
      </w:pPr>
      <w:r>
        <w:rPr>
          <w:rFonts w:ascii="Arial" w:eastAsia="Times New Roman" w:hAnsi="Arial" w:cs="Arial"/>
          <w:color w:val="222222"/>
          <w:sz w:val="27"/>
          <w:szCs w:val="27"/>
        </w:rPr>
        <w:t xml:space="preserve">                                                                                                                                        </w:t>
      </w:r>
      <w:r w:rsidRPr="00DA029F">
        <w:rPr>
          <w:rFonts w:ascii="Arial" w:eastAsia="Times New Roman" w:hAnsi="Arial" w:cs="Arial"/>
          <w:color w:val="222222"/>
          <w:sz w:val="24"/>
          <w:szCs w:val="24"/>
        </w:rPr>
        <w:t xml:space="preserve">We consume news through several mediums throughout the day in </w:t>
      </w:r>
      <w:proofErr w:type="gramStart"/>
      <w:r w:rsidRPr="00DA029F">
        <w:rPr>
          <w:rFonts w:ascii="Arial" w:eastAsia="Times New Roman" w:hAnsi="Arial" w:cs="Arial"/>
          <w:color w:val="222222"/>
          <w:sz w:val="24"/>
          <w:szCs w:val="24"/>
        </w:rPr>
        <w:t>our</w:t>
      </w:r>
      <w:proofErr w:type="gramEnd"/>
      <w:r w:rsidRPr="00DA029F">
        <w:rPr>
          <w:rFonts w:ascii="Arial" w:eastAsia="Times New Roman" w:hAnsi="Arial" w:cs="Arial"/>
          <w:color w:val="222222"/>
          <w:sz w:val="24"/>
          <w:szCs w:val="24"/>
        </w:rPr>
        <w:t xml:space="preserve"> </w:t>
      </w:r>
    </w:p>
    <w:p w:rsidR="00DA029F" w:rsidRPr="00DA029F" w:rsidRDefault="00DA029F" w:rsidP="00DA029F">
      <w:pPr>
        <w:pStyle w:val="ListParagraph"/>
        <w:shd w:val="clear" w:color="auto" w:fill="FFFFFF"/>
        <w:spacing w:before="450" w:after="100" w:afterAutospacing="1" w:line="240" w:lineRule="auto"/>
        <w:ind w:left="765"/>
        <w:outlineLvl w:val="1"/>
        <w:rPr>
          <w:rFonts w:ascii="Arial" w:eastAsia="Times New Roman" w:hAnsi="Arial" w:cs="Arial"/>
          <w:color w:val="222222"/>
          <w:sz w:val="24"/>
          <w:szCs w:val="24"/>
        </w:rPr>
      </w:pPr>
      <w:r w:rsidRPr="00DA029F">
        <w:rPr>
          <w:rFonts w:ascii="Arial" w:eastAsia="Times New Roman" w:hAnsi="Arial" w:cs="Arial"/>
          <w:color w:val="222222"/>
          <w:sz w:val="24"/>
          <w:szCs w:val="24"/>
        </w:rPr>
        <w:t xml:space="preserve">fake and which one is </w:t>
      </w:r>
      <w:proofErr w:type="spellStart"/>
      <w:proofErr w:type="gramStart"/>
      <w:r w:rsidRPr="00DA029F">
        <w:rPr>
          <w:rFonts w:ascii="Arial" w:eastAsia="Times New Roman" w:hAnsi="Arial" w:cs="Arial"/>
          <w:color w:val="222222"/>
          <w:sz w:val="24"/>
          <w:szCs w:val="24"/>
        </w:rPr>
        <w:t>authentic.Do</w:t>
      </w:r>
      <w:proofErr w:type="spellEnd"/>
      <w:proofErr w:type="gramEnd"/>
      <w:r w:rsidRPr="00DA029F">
        <w:rPr>
          <w:rFonts w:ascii="Arial" w:eastAsia="Times New Roman" w:hAnsi="Arial" w:cs="Arial"/>
          <w:color w:val="222222"/>
          <w:sz w:val="24"/>
          <w:szCs w:val="24"/>
        </w:rPr>
        <w:t xml:space="preserve"> you trust all the news you consume from online </w:t>
      </w:r>
      <w:proofErr w:type="spellStart"/>
      <w:r w:rsidRPr="00DA029F">
        <w:rPr>
          <w:rFonts w:ascii="Arial" w:eastAsia="Times New Roman" w:hAnsi="Arial" w:cs="Arial"/>
          <w:color w:val="222222"/>
          <w:sz w:val="24"/>
          <w:szCs w:val="24"/>
        </w:rPr>
        <w:t>media.Every</w:t>
      </w:r>
      <w:proofErr w:type="spellEnd"/>
      <w:r w:rsidRPr="00DA029F">
        <w:rPr>
          <w:rFonts w:ascii="Arial" w:eastAsia="Times New Roman" w:hAnsi="Arial" w:cs="Arial"/>
          <w:color w:val="222222"/>
          <w:sz w:val="24"/>
          <w:szCs w:val="24"/>
        </w:rPr>
        <w:t xml:space="preserve"> news that we consume is not real. If you listen to fake news it means you are collecting the wrong information from the world which can affect society because a person’s views or thoughts can change after consuming fake news which the user perceives to be </w:t>
      </w:r>
      <w:proofErr w:type="spellStart"/>
      <w:proofErr w:type="gramStart"/>
      <w:r w:rsidRPr="00DA029F">
        <w:rPr>
          <w:rFonts w:ascii="Arial" w:eastAsia="Times New Roman" w:hAnsi="Arial" w:cs="Arial"/>
          <w:color w:val="222222"/>
          <w:sz w:val="24"/>
          <w:szCs w:val="24"/>
        </w:rPr>
        <w:t>true.Since</w:t>
      </w:r>
      <w:proofErr w:type="spellEnd"/>
      <w:proofErr w:type="gramEnd"/>
      <w:r w:rsidRPr="00DA029F">
        <w:rPr>
          <w:rFonts w:ascii="Arial" w:eastAsia="Times New Roman" w:hAnsi="Arial" w:cs="Arial"/>
          <w:color w:val="222222"/>
          <w:sz w:val="24"/>
          <w:szCs w:val="24"/>
        </w:rPr>
        <w:t xml:space="preserve"> all the news we encounter in our day-to-day life is not authentic, how do we categorize if the news is fake or </w:t>
      </w:r>
      <w:proofErr w:type="spellStart"/>
      <w:r w:rsidRPr="00DA029F">
        <w:rPr>
          <w:rFonts w:ascii="Arial" w:eastAsia="Times New Roman" w:hAnsi="Arial" w:cs="Arial"/>
          <w:color w:val="222222"/>
          <w:sz w:val="24"/>
          <w:szCs w:val="24"/>
        </w:rPr>
        <w:t>real.In</w:t>
      </w:r>
      <w:proofErr w:type="spellEnd"/>
      <w:r w:rsidRPr="00DA029F">
        <w:rPr>
          <w:rFonts w:ascii="Arial" w:eastAsia="Times New Roman" w:hAnsi="Arial" w:cs="Arial"/>
          <w:color w:val="222222"/>
          <w:sz w:val="24"/>
          <w:szCs w:val="24"/>
        </w:rPr>
        <w:t xml:space="preserve"> this article, we will focus on text-based news and try to build a model that will help us to identify if a piece of given news is fake or real.</w:t>
      </w:r>
    </w:p>
    <w:p w:rsidR="00DA029F" w:rsidRPr="00DA029F" w:rsidRDefault="00DA029F" w:rsidP="00DA029F">
      <w:pPr>
        <w:rPr>
          <w:b/>
          <w:bCs/>
          <w:sz w:val="36"/>
          <w:szCs w:val="36"/>
        </w:rPr>
      </w:pPr>
      <w:ins w:id="0" w:author="Unknown">
        <w:r>
          <w:rPr>
            <w:rFonts w:ascii="Arial" w:hAnsi="Arial" w:cs="Arial"/>
            <w:color w:val="4A4A4A"/>
            <w:shd w:val="clear" w:color="auto" w:fill="FFFFFF"/>
          </w:rPr>
          <w:br/>
        </w:r>
      </w:ins>
      <w:r>
        <w:rPr>
          <w:b/>
          <w:bCs/>
          <w:sz w:val="36"/>
          <w:szCs w:val="36"/>
        </w:rPr>
        <w:t xml:space="preserve">      </w:t>
      </w:r>
      <w:r w:rsidRPr="00DA029F">
        <w:rPr>
          <w:b/>
          <w:bCs/>
          <w:sz w:val="36"/>
          <w:szCs w:val="36"/>
        </w:rPr>
        <w:t xml:space="preserve"> </w:t>
      </w:r>
      <w:r>
        <w:rPr>
          <w:b/>
          <w:bCs/>
          <w:sz w:val="36"/>
          <w:szCs w:val="36"/>
        </w:rPr>
        <w:t xml:space="preserve">2. </w:t>
      </w:r>
      <w:proofErr w:type="spellStart"/>
      <w:r>
        <w:rPr>
          <w:b/>
          <w:bCs/>
          <w:sz w:val="36"/>
          <w:szCs w:val="36"/>
        </w:rPr>
        <w:t>Terminologie</w:t>
      </w:r>
      <w:proofErr w:type="spellEnd"/>
    </w:p>
    <w:p w:rsidR="00DA029F" w:rsidRPr="003B2508" w:rsidRDefault="00DA029F" w:rsidP="003B2508">
      <w:pPr>
        <w:pStyle w:val="ListParagraph"/>
        <w:numPr>
          <w:ilvl w:val="0"/>
          <w:numId w:val="4"/>
        </w:numPr>
        <w:spacing w:after="100" w:afterAutospacing="1" w:line="495" w:lineRule="atLeast"/>
        <w:rPr>
          <w:color w:val="222222"/>
          <w:sz w:val="27"/>
          <w:szCs w:val="27"/>
        </w:rPr>
      </w:pPr>
      <w:r w:rsidRPr="003B2508">
        <w:rPr>
          <w:color w:val="222222"/>
          <w:sz w:val="27"/>
          <w:szCs w:val="27"/>
        </w:rPr>
        <w:t>A sort of sensationalist reporting, counterfeit news embodies bits of information that might be lies and is, for the most part, spread through web-bas</w:t>
      </w:r>
      <w:r w:rsidRPr="003B2508">
        <w:rPr>
          <w:color w:val="222222"/>
          <w:sz w:val="27"/>
          <w:szCs w:val="27"/>
        </w:rPr>
        <w:t xml:space="preserve">ed media and other online </w:t>
      </w:r>
      <w:proofErr w:type="spellStart"/>
      <w:r w:rsidRPr="003B2508">
        <w:rPr>
          <w:color w:val="222222"/>
          <w:sz w:val="27"/>
          <w:szCs w:val="27"/>
        </w:rPr>
        <w:t>media.</w:t>
      </w:r>
      <w:r w:rsidRPr="003B2508">
        <w:rPr>
          <w:color w:val="222222"/>
          <w:sz w:val="27"/>
          <w:szCs w:val="27"/>
        </w:rPr>
        <w:t>This</w:t>
      </w:r>
      <w:proofErr w:type="spellEnd"/>
      <w:r w:rsidRPr="003B2508">
        <w:rPr>
          <w:color w:val="222222"/>
          <w:sz w:val="27"/>
          <w:szCs w:val="27"/>
        </w:rPr>
        <w:t xml:space="preserve"> is regularly done to further or force certain kinds of thoughts or for false promotion of products and is frequently ac</w:t>
      </w:r>
      <w:r w:rsidRPr="003B2508">
        <w:rPr>
          <w:color w:val="222222"/>
          <w:sz w:val="27"/>
          <w:szCs w:val="27"/>
        </w:rPr>
        <w:t xml:space="preserve">complished with political </w:t>
      </w:r>
      <w:proofErr w:type="spellStart"/>
      <w:r w:rsidRPr="003B2508">
        <w:rPr>
          <w:color w:val="222222"/>
          <w:sz w:val="27"/>
          <w:szCs w:val="27"/>
        </w:rPr>
        <w:t>plans.</w:t>
      </w:r>
      <w:r w:rsidRPr="003B2508">
        <w:rPr>
          <w:color w:val="222222"/>
          <w:sz w:val="27"/>
          <w:szCs w:val="27"/>
        </w:rPr>
        <w:t>Such</w:t>
      </w:r>
      <w:proofErr w:type="spellEnd"/>
      <w:r w:rsidRPr="003B2508">
        <w:rPr>
          <w:color w:val="222222"/>
          <w:sz w:val="27"/>
          <w:szCs w:val="27"/>
        </w:rPr>
        <w:t xml:space="preserve"> news things may contain bogus and additionally misrepresented cases and may wind up being virtualized by calculations, and clients </w:t>
      </w:r>
      <w:r w:rsidRPr="003B2508">
        <w:rPr>
          <w:color w:val="222222"/>
          <w:sz w:val="27"/>
          <w:szCs w:val="27"/>
        </w:rPr>
        <w:t xml:space="preserve">may wind up in a channel bubble. </w:t>
      </w:r>
    </w:p>
    <w:p w:rsidR="00DA029F" w:rsidRPr="003B2508" w:rsidRDefault="00DA029F" w:rsidP="003B2508">
      <w:pPr>
        <w:pStyle w:val="ListParagraph"/>
        <w:numPr>
          <w:ilvl w:val="0"/>
          <w:numId w:val="4"/>
        </w:numPr>
        <w:spacing w:after="100" w:afterAutospacing="1" w:line="495" w:lineRule="atLeast"/>
        <w:rPr>
          <w:color w:val="222222"/>
          <w:sz w:val="27"/>
          <w:szCs w:val="27"/>
        </w:rPr>
      </w:pPr>
      <w:r w:rsidRPr="003B2508">
        <w:rPr>
          <w:rStyle w:val="Strong"/>
          <w:color w:val="222222"/>
          <w:sz w:val="27"/>
          <w:szCs w:val="27"/>
        </w:rPr>
        <w:t>TF (Term Frequency):  </w:t>
      </w:r>
      <w:r w:rsidRPr="003B2508">
        <w:rPr>
          <w:color w:val="222222"/>
          <w:sz w:val="27"/>
          <w:szCs w:val="27"/>
        </w:rPr>
        <w:t xml:space="preserve">In the document, words are present so many times that is called term frequency. In this section, if you get the largest values it means that word is present so many times with respect to other words. when you get word </w:t>
      </w:r>
      <w:r w:rsidRPr="003B2508">
        <w:rPr>
          <w:color w:val="222222"/>
          <w:sz w:val="27"/>
          <w:szCs w:val="27"/>
        </w:rPr>
        <w:lastRenderedPageBreak/>
        <w:t>is parts of speech word that means the document is a very nice match.</w:t>
      </w:r>
    </w:p>
    <w:p w:rsidR="003F57D7" w:rsidRDefault="00DA029F" w:rsidP="00EB1DE8">
      <w:pPr>
        <w:pStyle w:val="Heading2"/>
        <w:numPr>
          <w:ilvl w:val="0"/>
          <w:numId w:val="4"/>
        </w:numPr>
        <w:shd w:val="clear" w:color="auto" w:fill="FFFFFF"/>
        <w:spacing w:before="450"/>
        <w:rPr>
          <w:rFonts w:ascii="Arial" w:hAnsi="Arial" w:cs="Arial"/>
          <w:b w:val="0"/>
          <w:bCs w:val="0"/>
          <w:color w:val="222222"/>
        </w:rPr>
      </w:pPr>
      <w:bookmarkStart w:id="1" w:name="_GoBack"/>
      <w:bookmarkEnd w:id="1"/>
      <w:r>
        <w:rPr>
          <w:rStyle w:val="Strong"/>
          <w:color w:val="222222"/>
          <w:sz w:val="27"/>
          <w:szCs w:val="27"/>
        </w:rPr>
        <w:t>IDF (Inverse Document Frequency): </w:t>
      </w:r>
      <w:r>
        <w:rPr>
          <w:color w:val="222222"/>
          <w:sz w:val="27"/>
          <w:szCs w:val="27"/>
        </w:rPr>
        <w:t xml:space="preserve">in a single document, words are present so many times, but also available so many times in another document also which is not relevant. IDF is a proportion of how critical a term is in the </w:t>
      </w:r>
      <w:proofErr w:type="spellStart"/>
      <w:r>
        <w:rPr>
          <w:color w:val="222222"/>
          <w:sz w:val="27"/>
          <w:szCs w:val="27"/>
        </w:rPr>
        <w:t>w</w:t>
      </w:r>
      <w:r>
        <w:rPr>
          <w:color w:val="222222"/>
          <w:sz w:val="27"/>
          <w:szCs w:val="27"/>
        </w:rPr>
        <w:t>holecorpus</w:t>
      </w:r>
      <w:proofErr w:type="spellEnd"/>
      <w:r w:rsidR="003F57D7">
        <w:rPr>
          <w:color w:val="222222"/>
          <w:sz w:val="27"/>
          <w:szCs w:val="27"/>
        </w:rPr>
        <w:t>.</w:t>
      </w:r>
      <w:r w:rsidR="003F57D7" w:rsidRPr="003F57D7">
        <w:rPr>
          <w:rFonts w:ascii="Arial" w:hAnsi="Arial" w:cs="Arial"/>
          <w:b w:val="0"/>
          <w:bCs w:val="0"/>
          <w:color w:val="222222"/>
        </w:rPr>
        <w:t xml:space="preserve"> </w:t>
      </w:r>
      <w:r w:rsidR="003F57D7">
        <w:rPr>
          <w:rFonts w:ascii="Arial" w:hAnsi="Arial" w:cs="Arial"/>
          <w:b w:val="0"/>
          <w:bCs w:val="0"/>
          <w:color w:val="222222"/>
        </w:rPr>
        <w:t xml:space="preserve">                                                                              </w:t>
      </w:r>
    </w:p>
    <w:p w:rsidR="003B2508" w:rsidRDefault="003F57D7" w:rsidP="003F57D7">
      <w:pPr>
        <w:shd w:val="clear" w:color="auto" w:fill="FFFFFF"/>
        <w:spacing w:after="100" w:afterAutospacing="1" w:line="495" w:lineRule="atLeast"/>
        <w:rPr>
          <w:rFonts w:ascii="Arial" w:hAnsi="Arial" w:cs="Arial"/>
          <w:color w:val="222222"/>
          <w:sz w:val="27"/>
          <w:szCs w:val="27"/>
        </w:rPr>
      </w:pPr>
      <w:r w:rsidRPr="003B2508">
        <w:rPr>
          <w:rFonts w:ascii="Arial" w:hAnsi="Arial" w:cs="Arial"/>
          <w:b/>
          <w:color w:val="222222"/>
          <w:sz w:val="36"/>
          <w:szCs w:val="36"/>
        </w:rPr>
        <w:t>3.project</w:t>
      </w:r>
      <w:r w:rsidRPr="003B2508">
        <w:rPr>
          <w:rFonts w:ascii="Arial" w:hAnsi="Arial" w:cs="Arial"/>
          <w:b/>
          <w:color w:val="222222"/>
        </w:rPr>
        <w:t xml:space="preserve">                                                                                                                                 </w:t>
      </w:r>
      <w:r w:rsidRPr="003B2508">
        <w:rPr>
          <w:rFonts w:ascii="Arial" w:hAnsi="Arial" w:cs="Arial"/>
          <w:b/>
          <w:color w:val="222222"/>
          <w:sz w:val="27"/>
          <w:szCs w:val="27"/>
        </w:rPr>
        <w:t xml:space="preserve"> </w:t>
      </w:r>
    </w:p>
    <w:p w:rsidR="003F57D7" w:rsidRPr="00EB1DE8" w:rsidRDefault="003F57D7" w:rsidP="00EB1DE8">
      <w:pPr>
        <w:pStyle w:val="ListParagraph"/>
        <w:numPr>
          <w:ilvl w:val="0"/>
          <w:numId w:val="8"/>
        </w:numPr>
        <w:shd w:val="clear" w:color="auto" w:fill="FFFFFF"/>
        <w:spacing w:after="100" w:afterAutospacing="1" w:line="495" w:lineRule="atLeast"/>
        <w:rPr>
          <w:rFonts w:ascii="Arial" w:hAnsi="Arial" w:cs="Arial"/>
          <w:color w:val="222222"/>
          <w:sz w:val="27"/>
          <w:szCs w:val="27"/>
        </w:rPr>
      </w:pPr>
      <w:r w:rsidRPr="00EB1DE8">
        <w:rPr>
          <w:rFonts w:ascii="Arial" w:hAnsi="Arial" w:cs="Arial"/>
          <w:color w:val="222222"/>
          <w:sz w:val="27"/>
          <w:szCs w:val="27"/>
        </w:rPr>
        <w:t>To deals with the detection of fake or real news, we will develop the project in python with the help of ‘</w:t>
      </w:r>
      <w:proofErr w:type="spellStart"/>
      <w:r w:rsidRPr="00EB1DE8">
        <w:rPr>
          <w:rFonts w:ascii="Arial" w:hAnsi="Arial" w:cs="Arial"/>
          <w:color w:val="222222"/>
          <w:sz w:val="27"/>
          <w:szCs w:val="27"/>
        </w:rPr>
        <w:t>sklearn</w:t>
      </w:r>
      <w:proofErr w:type="spellEnd"/>
      <w:r w:rsidRPr="00EB1DE8">
        <w:rPr>
          <w:rFonts w:ascii="Arial" w:hAnsi="Arial" w:cs="Arial"/>
          <w:color w:val="222222"/>
          <w:sz w:val="27"/>
          <w:szCs w:val="27"/>
        </w:rPr>
        <w:t>’, we will use ‘</w:t>
      </w:r>
      <w:proofErr w:type="spellStart"/>
      <w:r w:rsidRPr="00EB1DE8">
        <w:rPr>
          <w:rFonts w:ascii="Arial" w:hAnsi="Arial" w:cs="Arial"/>
          <w:color w:val="222222"/>
          <w:sz w:val="27"/>
          <w:szCs w:val="27"/>
        </w:rPr>
        <w:t>TfidfVectorizer</w:t>
      </w:r>
      <w:proofErr w:type="spellEnd"/>
      <w:r w:rsidRPr="00EB1DE8">
        <w:rPr>
          <w:rFonts w:ascii="Arial" w:hAnsi="Arial" w:cs="Arial"/>
          <w:color w:val="222222"/>
          <w:sz w:val="27"/>
          <w:szCs w:val="27"/>
        </w:rPr>
        <w:t>’ in our news data which we will gather from online media.</w:t>
      </w:r>
    </w:p>
    <w:p w:rsidR="003F57D7" w:rsidRPr="00EB1DE8" w:rsidRDefault="003F57D7" w:rsidP="00EB1DE8">
      <w:pPr>
        <w:pStyle w:val="ListParagraph"/>
        <w:numPr>
          <w:ilvl w:val="0"/>
          <w:numId w:val="8"/>
        </w:numPr>
        <w:shd w:val="clear" w:color="auto" w:fill="FFFFFF"/>
        <w:spacing w:after="100" w:afterAutospacing="1" w:line="495" w:lineRule="atLeast"/>
        <w:rPr>
          <w:rFonts w:ascii="Arial" w:hAnsi="Arial" w:cs="Arial"/>
          <w:color w:val="222222"/>
          <w:sz w:val="27"/>
          <w:szCs w:val="27"/>
        </w:rPr>
      </w:pPr>
      <w:r w:rsidRPr="00EB1DE8">
        <w:rPr>
          <w:rFonts w:ascii="Arial" w:hAnsi="Arial" w:cs="Arial"/>
          <w:color w:val="222222"/>
          <w:sz w:val="27"/>
          <w:szCs w:val="27"/>
        </w:rPr>
        <w:t>After the first step is done, we will initialize the classifier, transform and fit the model. In the end, we will calculate the performance of the model using the appropriate performance matrix/matrices. Once will calculate the performance matrices we will be able to see how well our model performs.</w:t>
      </w:r>
    </w:p>
    <w:p w:rsidR="003F57D7" w:rsidRDefault="003F57D7" w:rsidP="00EB1DE8">
      <w:pPr>
        <w:pStyle w:val="NormalWeb"/>
        <w:numPr>
          <w:ilvl w:val="0"/>
          <w:numId w:val="8"/>
        </w:numPr>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practical implementation of these tools is very simple and will be explained step by step in this article.</w:t>
      </w:r>
    </w:p>
    <w:p w:rsidR="003F57D7" w:rsidRPr="003B2508" w:rsidRDefault="003F57D7" w:rsidP="003F57D7">
      <w:pPr>
        <w:pStyle w:val="Heading3"/>
        <w:shd w:val="clear" w:color="auto" w:fill="FFFFFF"/>
        <w:spacing w:before="0"/>
        <w:rPr>
          <w:rFonts w:ascii="Arial" w:hAnsi="Arial" w:cs="Arial"/>
          <w:b/>
          <w:color w:val="222222"/>
          <w:sz w:val="36"/>
          <w:szCs w:val="36"/>
        </w:rPr>
      </w:pPr>
      <w:r w:rsidRPr="003B2508">
        <w:rPr>
          <w:rFonts w:ascii="Arial" w:hAnsi="Arial" w:cs="Arial"/>
          <w:b/>
          <w:color w:val="222222"/>
          <w:sz w:val="36"/>
          <w:szCs w:val="36"/>
        </w:rPr>
        <w:t>3.1 Data Analysis</w:t>
      </w:r>
    </w:p>
    <w:p w:rsidR="003F57D7" w:rsidRPr="00EB1DE8" w:rsidRDefault="003F57D7" w:rsidP="00EB1DE8">
      <w:pPr>
        <w:pStyle w:val="ListParagraph"/>
        <w:numPr>
          <w:ilvl w:val="0"/>
          <w:numId w:val="7"/>
        </w:numPr>
        <w:shd w:val="clear" w:color="auto" w:fill="FFFFFF"/>
        <w:spacing w:after="100" w:afterAutospacing="1" w:line="495" w:lineRule="atLeast"/>
        <w:rPr>
          <w:rFonts w:ascii="Arial" w:hAnsi="Arial" w:cs="Arial"/>
          <w:color w:val="222222"/>
          <w:sz w:val="27"/>
          <w:szCs w:val="27"/>
        </w:rPr>
      </w:pPr>
      <w:r w:rsidRPr="00EB1DE8">
        <w:rPr>
          <w:rFonts w:ascii="Arial" w:hAnsi="Arial" w:cs="Arial"/>
          <w:color w:val="222222"/>
          <w:sz w:val="27"/>
          <w:szCs w:val="27"/>
        </w:rPr>
        <w:t>In this python project, we have used the CSV dataset. The dataset contains 7796 rows and 4 columns.</w:t>
      </w:r>
    </w:p>
    <w:p w:rsidR="003F57D7" w:rsidRPr="00EB1DE8" w:rsidRDefault="003F57D7" w:rsidP="00EB1DE8">
      <w:pPr>
        <w:pStyle w:val="ListParagraph"/>
        <w:numPr>
          <w:ilvl w:val="0"/>
          <w:numId w:val="7"/>
        </w:numPr>
        <w:shd w:val="clear" w:color="auto" w:fill="FFFFFF"/>
        <w:spacing w:after="100" w:afterAutospacing="1" w:line="495" w:lineRule="atLeast"/>
        <w:rPr>
          <w:rFonts w:ascii="Arial" w:hAnsi="Arial" w:cs="Arial"/>
          <w:color w:val="222222"/>
          <w:sz w:val="27"/>
          <w:szCs w:val="27"/>
        </w:rPr>
      </w:pPr>
      <w:r w:rsidRPr="00EB1DE8">
        <w:rPr>
          <w:rFonts w:ascii="Arial" w:hAnsi="Arial" w:cs="Arial"/>
          <w:color w:val="222222"/>
          <w:sz w:val="27"/>
          <w:szCs w:val="27"/>
        </w:rPr>
        <w:t>This dataset has four columns,</w:t>
      </w:r>
    </w:p>
    <w:p w:rsidR="003F57D7" w:rsidRDefault="003F57D7" w:rsidP="003F57D7">
      <w:pPr>
        <w:numPr>
          <w:ilvl w:val="0"/>
          <w:numId w:val="2"/>
        </w:numPr>
        <w:shd w:val="clear" w:color="auto" w:fill="FFFFFF"/>
        <w:spacing w:before="100" w:beforeAutospacing="1" w:after="100" w:afterAutospacing="1" w:line="495" w:lineRule="atLeast"/>
        <w:rPr>
          <w:rFonts w:ascii="Arial" w:hAnsi="Arial" w:cs="Arial"/>
          <w:color w:val="222222"/>
          <w:sz w:val="27"/>
          <w:szCs w:val="27"/>
        </w:rPr>
      </w:pPr>
      <w:r>
        <w:rPr>
          <w:rFonts w:ascii="Arial" w:hAnsi="Arial" w:cs="Arial"/>
          <w:b/>
          <w:bCs/>
          <w:color w:val="222222"/>
          <w:sz w:val="27"/>
          <w:szCs w:val="27"/>
        </w:rPr>
        <w:t>title</w:t>
      </w:r>
      <w:r>
        <w:rPr>
          <w:rFonts w:ascii="Arial" w:hAnsi="Arial" w:cs="Arial"/>
          <w:color w:val="222222"/>
          <w:sz w:val="27"/>
          <w:szCs w:val="27"/>
        </w:rPr>
        <w:t>: this represents the title of the news.</w:t>
      </w:r>
    </w:p>
    <w:p w:rsidR="003F57D7" w:rsidRDefault="003F57D7" w:rsidP="003F57D7">
      <w:pPr>
        <w:numPr>
          <w:ilvl w:val="0"/>
          <w:numId w:val="2"/>
        </w:numPr>
        <w:shd w:val="clear" w:color="auto" w:fill="FFFFFF"/>
        <w:spacing w:before="100" w:beforeAutospacing="1" w:after="100" w:afterAutospacing="1" w:line="495" w:lineRule="atLeast"/>
        <w:rPr>
          <w:rFonts w:ascii="Arial" w:hAnsi="Arial" w:cs="Arial"/>
          <w:color w:val="222222"/>
          <w:sz w:val="27"/>
          <w:szCs w:val="27"/>
        </w:rPr>
      </w:pPr>
      <w:r>
        <w:rPr>
          <w:rFonts w:ascii="Arial" w:hAnsi="Arial" w:cs="Arial"/>
          <w:b/>
          <w:bCs/>
          <w:color w:val="222222"/>
          <w:sz w:val="27"/>
          <w:szCs w:val="27"/>
        </w:rPr>
        <w:t>author</w:t>
      </w:r>
      <w:r>
        <w:rPr>
          <w:rFonts w:ascii="Arial" w:hAnsi="Arial" w:cs="Arial"/>
          <w:color w:val="222222"/>
          <w:sz w:val="27"/>
          <w:szCs w:val="27"/>
        </w:rPr>
        <w:t>: this represents the name of the author who has written the news.</w:t>
      </w:r>
    </w:p>
    <w:p w:rsidR="003F57D7" w:rsidRDefault="003F57D7" w:rsidP="003F57D7">
      <w:pPr>
        <w:numPr>
          <w:ilvl w:val="0"/>
          <w:numId w:val="2"/>
        </w:numPr>
        <w:shd w:val="clear" w:color="auto" w:fill="FFFFFF"/>
        <w:spacing w:before="100" w:beforeAutospacing="1" w:after="100" w:afterAutospacing="1" w:line="495" w:lineRule="atLeast"/>
        <w:rPr>
          <w:rFonts w:ascii="Arial" w:hAnsi="Arial" w:cs="Arial"/>
          <w:color w:val="222222"/>
          <w:sz w:val="27"/>
          <w:szCs w:val="27"/>
        </w:rPr>
      </w:pPr>
      <w:r>
        <w:rPr>
          <w:rFonts w:ascii="Arial" w:hAnsi="Arial" w:cs="Arial"/>
          <w:b/>
          <w:bCs/>
          <w:color w:val="222222"/>
          <w:sz w:val="27"/>
          <w:szCs w:val="27"/>
        </w:rPr>
        <w:lastRenderedPageBreak/>
        <w:t>text</w:t>
      </w:r>
      <w:r>
        <w:rPr>
          <w:rFonts w:ascii="Arial" w:hAnsi="Arial" w:cs="Arial"/>
          <w:color w:val="222222"/>
          <w:sz w:val="27"/>
          <w:szCs w:val="27"/>
        </w:rPr>
        <w:t>: this column has the news itself.</w:t>
      </w:r>
    </w:p>
    <w:p w:rsidR="003F57D7" w:rsidRPr="003B2508" w:rsidRDefault="00EB1DE8" w:rsidP="00EB1DE8">
      <w:pPr>
        <w:pStyle w:val="ListParagraph"/>
        <w:shd w:val="clear" w:color="auto" w:fill="FFFFFF"/>
        <w:spacing w:before="100" w:beforeAutospacing="1" w:after="100" w:afterAutospacing="1" w:line="495" w:lineRule="atLeast"/>
        <w:ind w:left="1800"/>
        <w:rPr>
          <w:rFonts w:ascii="Arial" w:hAnsi="Arial" w:cs="Arial"/>
          <w:color w:val="222222"/>
          <w:sz w:val="27"/>
          <w:szCs w:val="27"/>
        </w:rPr>
      </w:pPr>
      <w:r>
        <w:rPr>
          <w:rFonts w:ascii="Arial" w:hAnsi="Arial" w:cs="Arial"/>
          <w:b/>
          <w:bCs/>
          <w:color w:val="222222"/>
          <w:sz w:val="27"/>
          <w:szCs w:val="27"/>
        </w:rPr>
        <w:t>4.</w:t>
      </w:r>
      <w:r w:rsidR="003F57D7" w:rsidRPr="003B2508">
        <w:rPr>
          <w:rFonts w:ascii="Arial" w:hAnsi="Arial" w:cs="Arial"/>
          <w:b/>
          <w:bCs/>
          <w:color w:val="222222"/>
          <w:sz w:val="27"/>
          <w:szCs w:val="27"/>
        </w:rPr>
        <w:t>label</w:t>
      </w:r>
      <w:r w:rsidR="003F57D7" w:rsidRPr="003B2508">
        <w:rPr>
          <w:rFonts w:ascii="Arial" w:hAnsi="Arial" w:cs="Arial"/>
          <w:color w:val="222222"/>
          <w:sz w:val="27"/>
          <w:szCs w:val="27"/>
        </w:rPr>
        <w:t>: this is a binary column representing if the news is fake (1) or real (0).</w:t>
      </w:r>
    </w:p>
    <w:p w:rsidR="003F57D7" w:rsidRPr="003B2508" w:rsidRDefault="003F57D7" w:rsidP="003F57D7">
      <w:pPr>
        <w:pStyle w:val="Heading3"/>
        <w:shd w:val="clear" w:color="auto" w:fill="FFFFFF"/>
        <w:spacing w:before="0"/>
        <w:rPr>
          <w:rFonts w:ascii="Arial" w:hAnsi="Arial" w:cs="Arial"/>
          <w:b/>
          <w:color w:val="222222"/>
          <w:sz w:val="36"/>
          <w:szCs w:val="36"/>
        </w:rPr>
      </w:pPr>
      <w:r w:rsidRPr="003B2508">
        <w:rPr>
          <w:rFonts w:ascii="Arial" w:hAnsi="Arial" w:cs="Arial"/>
          <w:b/>
          <w:color w:val="222222"/>
          <w:sz w:val="36"/>
          <w:szCs w:val="36"/>
        </w:rPr>
        <w:t>3.2 Libraries</w:t>
      </w:r>
    </w:p>
    <w:p w:rsidR="003F57D7" w:rsidRPr="00EB1DE8" w:rsidRDefault="003F57D7" w:rsidP="00EB1DE8">
      <w:pPr>
        <w:pStyle w:val="ListParagraph"/>
        <w:numPr>
          <w:ilvl w:val="0"/>
          <w:numId w:val="6"/>
        </w:numPr>
        <w:shd w:val="clear" w:color="auto" w:fill="FFFFFF"/>
        <w:spacing w:after="100" w:afterAutospacing="1" w:line="495" w:lineRule="atLeast"/>
        <w:rPr>
          <w:rFonts w:ascii="Arial" w:hAnsi="Arial" w:cs="Arial"/>
          <w:color w:val="222222"/>
          <w:sz w:val="27"/>
          <w:szCs w:val="27"/>
        </w:rPr>
      </w:pPr>
      <w:r w:rsidRPr="00EB1DE8">
        <w:rPr>
          <w:rFonts w:ascii="Arial" w:hAnsi="Arial" w:cs="Arial"/>
          <w:color w:val="222222"/>
          <w:sz w:val="27"/>
          <w:szCs w:val="27"/>
        </w:rPr>
        <w:t xml:space="preserve">The very basic data science libraries are </w:t>
      </w:r>
      <w:proofErr w:type="spellStart"/>
      <w:r w:rsidRPr="00EB1DE8">
        <w:rPr>
          <w:rFonts w:ascii="Arial" w:hAnsi="Arial" w:cs="Arial"/>
          <w:color w:val="222222"/>
          <w:sz w:val="27"/>
          <w:szCs w:val="27"/>
        </w:rPr>
        <w:t>sklearn</w:t>
      </w:r>
      <w:proofErr w:type="spellEnd"/>
      <w:r w:rsidRPr="00EB1DE8">
        <w:rPr>
          <w:rFonts w:ascii="Arial" w:hAnsi="Arial" w:cs="Arial"/>
          <w:color w:val="222222"/>
          <w:sz w:val="27"/>
          <w:szCs w:val="27"/>
        </w:rPr>
        <w:t xml:space="preserve">, pandas, </w:t>
      </w:r>
      <w:proofErr w:type="spellStart"/>
      <w:r w:rsidRPr="00EB1DE8">
        <w:rPr>
          <w:rFonts w:ascii="Arial" w:hAnsi="Arial" w:cs="Arial"/>
          <w:color w:val="222222"/>
          <w:sz w:val="27"/>
          <w:szCs w:val="27"/>
        </w:rPr>
        <w:t>NumPy</w:t>
      </w:r>
      <w:proofErr w:type="spellEnd"/>
      <w:r w:rsidRPr="00EB1DE8">
        <w:rPr>
          <w:rFonts w:ascii="Arial" w:hAnsi="Arial" w:cs="Arial"/>
          <w:color w:val="222222"/>
          <w:sz w:val="27"/>
          <w:szCs w:val="27"/>
        </w:rPr>
        <w:t xml:space="preserve"> </w:t>
      </w:r>
      <w:proofErr w:type="spellStart"/>
      <w:r w:rsidRPr="00EB1DE8">
        <w:rPr>
          <w:rFonts w:ascii="Arial" w:hAnsi="Arial" w:cs="Arial"/>
          <w:color w:val="222222"/>
          <w:sz w:val="27"/>
          <w:szCs w:val="27"/>
        </w:rPr>
        <w:t>e.t.c</w:t>
      </w:r>
      <w:proofErr w:type="spellEnd"/>
      <w:r w:rsidRPr="00EB1DE8">
        <w:rPr>
          <w:rFonts w:ascii="Arial" w:hAnsi="Arial" w:cs="Arial"/>
          <w:color w:val="222222"/>
          <w:sz w:val="27"/>
          <w:szCs w:val="27"/>
        </w:rPr>
        <w:t xml:space="preserve"> and some specific libraries such as transformers.</w:t>
      </w:r>
    </w:p>
    <w:p w:rsidR="003F57D7" w:rsidRPr="00EB1DE8" w:rsidRDefault="003F57D7" w:rsidP="003F57D7">
      <w:pPr>
        <w:pStyle w:val="Heading3"/>
        <w:shd w:val="clear" w:color="auto" w:fill="FFFFFF"/>
        <w:spacing w:before="0"/>
        <w:rPr>
          <w:rFonts w:ascii="Arial" w:hAnsi="Arial" w:cs="Arial"/>
          <w:b/>
          <w:color w:val="222222"/>
          <w:sz w:val="36"/>
          <w:szCs w:val="36"/>
        </w:rPr>
      </w:pPr>
      <w:r w:rsidRPr="00EB1DE8">
        <w:rPr>
          <w:rFonts w:ascii="Arial" w:hAnsi="Arial" w:cs="Arial"/>
          <w:b/>
          <w:color w:val="222222"/>
          <w:sz w:val="36"/>
          <w:szCs w:val="36"/>
        </w:rPr>
        <w:t>3.3 Read dataset from CSV File</w:t>
      </w:r>
    </w:p>
    <w:p w:rsidR="003F57D7" w:rsidRDefault="003F57D7" w:rsidP="003F57D7">
      <w:pPr>
        <w:pStyle w:val="HTMLPreformatted"/>
        <w:shd w:val="clear" w:color="auto" w:fill="FFFFFF"/>
        <w:rPr>
          <w:rFonts w:ascii="Consolas" w:hAnsi="Consolas"/>
          <w:color w:val="212529"/>
          <w:sz w:val="24"/>
          <w:szCs w:val="24"/>
        </w:rPr>
      </w:pPr>
      <w:proofErr w:type="spellStart"/>
      <w:r>
        <w:rPr>
          <w:rFonts w:ascii="Consolas" w:hAnsi="Consolas"/>
          <w:color w:val="212529"/>
          <w:sz w:val="24"/>
          <w:szCs w:val="24"/>
        </w:rPr>
        <w:t>df</w:t>
      </w:r>
      <w:proofErr w:type="spellEnd"/>
      <w:r>
        <w:rPr>
          <w:rFonts w:ascii="Consolas" w:hAnsi="Consolas"/>
          <w:color w:val="212529"/>
          <w:sz w:val="24"/>
          <w:szCs w:val="24"/>
        </w:rPr>
        <w:t>=</w:t>
      </w:r>
      <w:proofErr w:type="spellStart"/>
      <w:proofErr w:type="gramStart"/>
      <w:r>
        <w:rPr>
          <w:rFonts w:ascii="Consolas" w:hAnsi="Consolas"/>
          <w:color w:val="212529"/>
          <w:sz w:val="24"/>
          <w:szCs w:val="24"/>
        </w:rPr>
        <w:t>pd.read</w:t>
      </w:r>
      <w:proofErr w:type="gramEnd"/>
      <w:r>
        <w:rPr>
          <w:rFonts w:ascii="Consolas" w:hAnsi="Consolas"/>
          <w:color w:val="212529"/>
          <w:sz w:val="24"/>
          <w:szCs w:val="24"/>
        </w:rPr>
        <w:t>_csv</w:t>
      </w:r>
      <w:proofErr w:type="spellEnd"/>
      <w:r>
        <w:rPr>
          <w:rFonts w:ascii="Consolas" w:hAnsi="Consolas"/>
          <w:color w:val="212529"/>
          <w:sz w:val="24"/>
          <w:szCs w:val="24"/>
        </w:rPr>
        <w:t>('fake-news/train.csv')</w:t>
      </w:r>
    </w:p>
    <w:p w:rsidR="003F57D7" w:rsidRDefault="003F57D7" w:rsidP="003F57D7">
      <w:pPr>
        <w:pStyle w:val="HTMLPreformatted"/>
        <w:shd w:val="clear" w:color="auto" w:fill="FFFFFF"/>
        <w:rPr>
          <w:rFonts w:ascii="Consolas" w:hAnsi="Consolas"/>
          <w:color w:val="212529"/>
          <w:sz w:val="24"/>
          <w:szCs w:val="24"/>
        </w:rPr>
      </w:pPr>
      <w:proofErr w:type="spellStart"/>
      <w:proofErr w:type="gramStart"/>
      <w:r>
        <w:rPr>
          <w:rFonts w:ascii="Consolas" w:hAnsi="Consolas"/>
          <w:color w:val="212529"/>
          <w:sz w:val="24"/>
          <w:szCs w:val="24"/>
        </w:rPr>
        <w:t>df.head</w:t>
      </w:r>
      <w:proofErr w:type="spellEnd"/>
      <w:proofErr w:type="gramEnd"/>
      <w:r>
        <w:rPr>
          <w:rFonts w:ascii="Consolas" w:hAnsi="Consolas"/>
          <w:color w:val="212529"/>
          <w:sz w:val="24"/>
          <w:szCs w:val="24"/>
        </w:rPr>
        <w:t>()</w:t>
      </w:r>
    </w:p>
    <w:p w:rsidR="003F57D7" w:rsidRDefault="003F57D7" w:rsidP="003F57D7">
      <w:pPr>
        <w:shd w:val="clear" w:color="auto" w:fill="FFFFFF"/>
        <w:spacing w:after="100" w:afterAutospacing="1" w:line="495" w:lineRule="atLeast"/>
        <w:rPr>
          <w:rFonts w:ascii="Arial" w:hAnsi="Arial" w:cs="Arial"/>
          <w:color w:val="222222"/>
          <w:sz w:val="27"/>
          <w:szCs w:val="27"/>
        </w:rPr>
      </w:pPr>
      <w:proofErr w:type="gramStart"/>
      <w:r>
        <w:rPr>
          <w:rFonts w:ascii="Arial" w:hAnsi="Arial" w:cs="Arial"/>
          <w:b/>
          <w:bCs/>
          <w:color w:val="222222"/>
          <w:sz w:val="27"/>
          <w:szCs w:val="27"/>
        </w:rPr>
        <w:t>output:-</w:t>
      </w:r>
      <w:proofErr w:type="gramEnd"/>
    </w:p>
    <w:p w:rsidR="003F57D7" w:rsidRDefault="003F57D7" w:rsidP="003F57D7">
      <w:pPr>
        <w:shd w:val="clear" w:color="auto" w:fill="FFFFFF"/>
        <w:spacing w:after="0" w:line="240" w:lineRule="auto"/>
        <w:jc w:val="left"/>
        <w:rPr>
          <w:rFonts w:ascii="Arial" w:hAnsi="Arial" w:cs="Arial"/>
          <w:color w:val="222222"/>
          <w:sz w:val="27"/>
          <w:szCs w:val="27"/>
        </w:rPr>
      </w:pPr>
      <w:r>
        <w:rPr>
          <w:rFonts w:ascii="Arial" w:hAnsi="Arial" w:cs="Arial"/>
          <w:noProof/>
          <w:color w:val="222222"/>
          <w:sz w:val="27"/>
          <w:szCs w:val="27"/>
        </w:rPr>
        <w:drawing>
          <wp:inline distT="0" distB="0" distL="0" distR="0">
            <wp:extent cx="8086725" cy="2257425"/>
            <wp:effectExtent l="0" t="0" r="9525" b="9525"/>
            <wp:docPr id="3" name="Picture 3" descr="dataset | detecting fake new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et | detecting fake news N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6725" cy="2257425"/>
                    </a:xfrm>
                    <a:prstGeom prst="rect">
                      <a:avLst/>
                    </a:prstGeom>
                    <a:noFill/>
                    <a:ln>
                      <a:noFill/>
                    </a:ln>
                  </pic:spPr>
                </pic:pic>
              </a:graphicData>
            </a:graphic>
          </wp:inline>
        </w:drawing>
      </w:r>
    </w:p>
    <w:p w:rsidR="003F57D7" w:rsidRPr="00EB1DE8" w:rsidRDefault="003F57D7" w:rsidP="00EB1DE8">
      <w:pPr>
        <w:pStyle w:val="ListParagraph"/>
        <w:numPr>
          <w:ilvl w:val="0"/>
          <w:numId w:val="6"/>
        </w:numPr>
        <w:shd w:val="clear" w:color="auto" w:fill="FFFFFF"/>
        <w:spacing w:after="100" w:afterAutospacing="1" w:line="495" w:lineRule="atLeast"/>
        <w:rPr>
          <w:rFonts w:ascii="Arial" w:hAnsi="Arial" w:cs="Arial"/>
          <w:color w:val="222222"/>
          <w:sz w:val="27"/>
          <w:szCs w:val="27"/>
        </w:rPr>
      </w:pPr>
      <w:r w:rsidRPr="00EB1DE8">
        <w:rPr>
          <w:rFonts w:ascii="Arial" w:hAnsi="Arial" w:cs="Arial"/>
          <w:color w:val="222222"/>
          <w:sz w:val="27"/>
          <w:szCs w:val="27"/>
        </w:rPr>
        <w:t>Before proceeding, we need to check whether a null value is present in our dataset or not.</w:t>
      </w:r>
    </w:p>
    <w:p w:rsidR="003F57D7" w:rsidRDefault="003F57D7" w:rsidP="003F57D7">
      <w:pPr>
        <w:pStyle w:val="HTMLPreformatted"/>
        <w:shd w:val="clear" w:color="auto" w:fill="FFFFFF"/>
        <w:rPr>
          <w:rFonts w:ascii="Consolas" w:hAnsi="Consolas"/>
          <w:color w:val="212529"/>
          <w:sz w:val="24"/>
          <w:szCs w:val="24"/>
        </w:rPr>
      </w:pPr>
      <w:proofErr w:type="spellStart"/>
      <w:proofErr w:type="gramStart"/>
      <w:r>
        <w:rPr>
          <w:rFonts w:ascii="Consolas" w:hAnsi="Consolas"/>
          <w:color w:val="212529"/>
          <w:sz w:val="24"/>
          <w:szCs w:val="24"/>
        </w:rPr>
        <w:t>df.isnull</w:t>
      </w:r>
      <w:proofErr w:type="spellEnd"/>
      <w:proofErr w:type="gramEnd"/>
      <w:r>
        <w:rPr>
          <w:rFonts w:ascii="Consolas" w:hAnsi="Consolas"/>
          <w:color w:val="212529"/>
          <w:sz w:val="24"/>
          <w:szCs w:val="24"/>
        </w:rPr>
        <w:t>().sum()</w:t>
      </w:r>
    </w:p>
    <w:p w:rsidR="003F57D7" w:rsidRDefault="003F57D7" w:rsidP="00EB1DE8">
      <w:pPr>
        <w:pStyle w:val="NormalWeb"/>
        <w:numPr>
          <w:ilvl w:val="0"/>
          <w:numId w:val="6"/>
        </w:numPr>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There is no null value in this dataset. But if you have null values present in your dataset then you can fill it. In the code given below, I will tell you how you can replace the null values.</w:t>
      </w:r>
    </w:p>
    <w:p w:rsidR="003F57D7" w:rsidRDefault="003F57D7" w:rsidP="003F57D7">
      <w:pPr>
        <w:pStyle w:val="HTMLPreformatted"/>
        <w:shd w:val="clear" w:color="auto" w:fill="FFFFFF"/>
        <w:rPr>
          <w:rFonts w:ascii="Consolas" w:hAnsi="Consolas"/>
          <w:color w:val="212529"/>
          <w:sz w:val="24"/>
          <w:szCs w:val="24"/>
        </w:rPr>
      </w:pPr>
      <w:proofErr w:type="spellStart"/>
      <w:r>
        <w:rPr>
          <w:rFonts w:ascii="Consolas" w:hAnsi="Consolas"/>
          <w:color w:val="212529"/>
          <w:sz w:val="24"/>
          <w:szCs w:val="24"/>
        </w:rPr>
        <w:t>df</w:t>
      </w:r>
      <w:proofErr w:type="spellEnd"/>
      <w:r>
        <w:rPr>
          <w:rFonts w:ascii="Consolas" w:hAnsi="Consolas"/>
          <w:color w:val="212529"/>
          <w:sz w:val="24"/>
          <w:szCs w:val="24"/>
        </w:rPr>
        <w:t xml:space="preserve"> = </w:t>
      </w:r>
      <w:proofErr w:type="spellStart"/>
      <w:proofErr w:type="gramStart"/>
      <w:r>
        <w:rPr>
          <w:rFonts w:ascii="Consolas" w:hAnsi="Consolas"/>
          <w:color w:val="212529"/>
          <w:sz w:val="24"/>
          <w:szCs w:val="24"/>
        </w:rPr>
        <w:t>df.fillna</w:t>
      </w:r>
      <w:proofErr w:type="spellEnd"/>
      <w:proofErr w:type="gramEnd"/>
      <w:r>
        <w:rPr>
          <w:rFonts w:ascii="Consolas" w:hAnsi="Consolas"/>
          <w:color w:val="212529"/>
          <w:sz w:val="24"/>
          <w:szCs w:val="24"/>
        </w:rPr>
        <w:t>(' ')</w:t>
      </w:r>
    </w:p>
    <w:p w:rsidR="00DA029F" w:rsidRDefault="00DA029F" w:rsidP="00DA029F">
      <w:pPr>
        <w:pStyle w:val="NormalWeb"/>
        <w:spacing w:before="0" w:beforeAutospacing="0" w:line="495" w:lineRule="atLeast"/>
        <w:rPr>
          <w:color w:val="222222"/>
          <w:sz w:val="27"/>
          <w:szCs w:val="27"/>
        </w:rPr>
      </w:pPr>
    </w:p>
    <w:p w:rsidR="003F57D7" w:rsidRDefault="003F57D7" w:rsidP="003B2508">
      <w:pPr>
        <w:rPr>
          <w:sz w:val="24"/>
          <w:szCs w:val="24"/>
        </w:rPr>
      </w:pPr>
      <w:ins w:id="2" w:author="Unknown">
        <w:r>
          <w:rPr>
            <w:rFonts w:ascii="Arial" w:hAnsi="Arial" w:cs="Arial"/>
            <w:color w:val="4A4A4A"/>
            <w:shd w:val="clear" w:color="auto" w:fill="FFFFFF"/>
          </w:rPr>
          <w:br/>
        </w:r>
      </w:ins>
    </w:p>
    <w:p w:rsidR="003F57D7" w:rsidRDefault="003F57D7" w:rsidP="00EB1DE8">
      <w:pPr>
        <w:pStyle w:val="NormalWeb"/>
        <w:numPr>
          <w:ilvl w:val="0"/>
          <w:numId w:val="6"/>
        </w:numPr>
        <w:spacing w:before="0" w:beforeAutospacing="0" w:line="495" w:lineRule="atLeast"/>
        <w:rPr>
          <w:color w:val="222222"/>
          <w:sz w:val="27"/>
          <w:szCs w:val="27"/>
        </w:rPr>
      </w:pPr>
      <w:r w:rsidRPr="003B2508">
        <w:rPr>
          <w:b/>
          <w:color w:val="222222"/>
          <w:sz w:val="36"/>
          <w:szCs w:val="36"/>
        </w:rPr>
        <w:t xml:space="preserve">4.conclusion   </w:t>
      </w:r>
      <w:r w:rsidRPr="003B2508">
        <w:rPr>
          <w:b/>
          <w:color w:val="222222"/>
          <w:sz w:val="27"/>
          <w:szCs w:val="27"/>
        </w:rPr>
        <w:t xml:space="preserve">                                                                                                                                                 </w:t>
      </w:r>
      <w:r>
        <w:rPr>
          <w:color w:val="222222"/>
          <w:sz w:val="27"/>
          <w:szCs w:val="27"/>
        </w:rPr>
        <w:t>The passive-aggressive classifier performed the best here and gave an accuracy of 93.12%.</w:t>
      </w:r>
    </w:p>
    <w:p w:rsidR="003F57D7" w:rsidRDefault="003F57D7" w:rsidP="00EB1DE8">
      <w:pPr>
        <w:pStyle w:val="NormalWeb"/>
        <w:numPr>
          <w:ilvl w:val="0"/>
          <w:numId w:val="6"/>
        </w:numPr>
        <w:spacing w:before="0" w:beforeAutospacing="0" w:line="495" w:lineRule="atLeast"/>
        <w:rPr>
          <w:color w:val="222222"/>
          <w:sz w:val="27"/>
          <w:szCs w:val="27"/>
        </w:rPr>
      </w:pPr>
      <w:r>
        <w:rPr>
          <w:color w:val="222222"/>
          <w:sz w:val="27"/>
          <w:szCs w:val="27"/>
        </w:rPr>
        <w:t>We can print a confusion matrix to gain insight into the number of false and true negatives and positives</w:t>
      </w:r>
    </w:p>
    <w:p w:rsidR="003F57D7" w:rsidRDefault="003F57D7" w:rsidP="00EB1DE8">
      <w:pPr>
        <w:pStyle w:val="NormalWeb"/>
        <w:numPr>
          <w:ilvl w:val="0"/>
          <w:numId w:val="6"/>
        </w:numPr>
        <w:spacing w:before="0" w:beforeAutospacing="0" w:line="495" w:lineRule="atLeast"/>
        <w:rPr>
          <w:color w:val="222222"/>
          <w:sz w:val="27"/>
          <w:szCs w:val="27"/>
        </w:rPr>
      </w:pPr>
      <w:r>
        <w:rPr>
          <w:color w:val="222222"/>
          <w:sz w:val="27"/>
          <w:szCs w:val="27"/>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p>
    <w:p w:rsidR="003F57D7" w:rsidRDefault="003F57D7" w:rsidP="00EB1DE8">
      <w:pPr>
        <w:pStyle w:val="NormalWeb"/>
        <w:numPr>
          <w:ilvl w:val="0"/>
          <w:numId w:val="6"/>
        </w:numPr>
        <w:spacing w:before="0" w:beforeAutospacing="0" w:line="495" w:lineRule="atLeast"/>
        <w:rPr>
          <w:color w:val="222222"/>
          <w:sz w:val="27"/>
          <w:szCs w:val="27"/>
        </w:rPr>
      </w:pPr>
      <w:r>
        <w:rPr>
          <w:color w:val="222222"/>
          <w:sz w:val="27"/>
          <w:szCs w:val="27"/>
        </w:rPr>
        <w:t>More than ever, this is a case where the machine’s opinion must be backed up by clear and fully verifiable indications for the basis of its decision, in terms of the facts checked and the authority by which the truth of each fact was determined.</w:t>
      </w:r>
    </w:p>
    <w:p w:rsidR="003F57D7" w:rsidRDefault="003F57D7" w:rsidP="00EB1DE8">
      <w:pPr>
        <w:pStyle w:val="NormalWeb"/>
        <w:numPr>
          <w:ilvl w:val="0"/>
          <w:numId w:val="6"/>
        </w:numPr>
        <w:spacing w:before="0" w:beforeAutospacing="0" w:line="495" w:lineRule="atLeast"/>
        <w:rPr>
          <w:color w:val="222222"/>
          <w:sz w:val="27"/>
          <w:szCs w:val="27"/>
        </w:rPr>
      </w:pPr>
      <w:r>
        <w:rPr>
          <w:color w:val="222222"/>
          <w:sz w:val="27"/>
          <w:szCs w:val="27"/>
        </w:rPr>
        <w:t>Collecting the data once isn’t going to cut it given how quickly information spreads in today’s connected world and the number of articles being churned out.</w:t>
      </w:r>
    </w:p>
    <w:p w:rsidR="003F57D7" w:rsidRDefault="003F57D7" w:rsidP="00EB1DE8">
      <w:pPr>
        <w:pStyle w:val="NormalWeb"/>
        <w:numPr>
          <w:ilvl w:val="0"/>
          <w:numId w:val="6"/>
        </w:numPr>
        <w:spacing w:before="0" w:beforeAutospacing="0" w:line="495" w:lineRule="atLeast"/>
        <w:rPr>
          <w:color w:val="222222"/>
          <w:sz w:val="27"/>
          <w:szCs w:val="27"/>
        </w:rPr>
      </w:pPr>
      <w:r>
        <w:rPr>
          <w:color w:val="222222"/>
          <w:sz w:val="27"/>
          <w:szCs w:val="27"/>
        </w:rPr>
        <w:t>I hope you might find this helpful. You can comment down in the comment sections for any queries.</w:t>
      </w:r>
    </w:p>
    <w:p w:rsidR="00E4035D" w:rsidRDefault="00AB0574" w:rsidP="00DA029F">
      <w:pPr>
        <w:ind w:firstLine="720"/>
      </w:pPr>
    </w:p>
    <w:sectPr w:rsidR="00E403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574" w:rsidRDefault="00AB0574" w:rsidP="003F57D7">
      <w:pPr>
        <w:spacing w:after="0" w:line="240" w:lineRule="auto"/>
      </w:pPr>
      <w:r>
        <w:separator/>
      </w:r>
    </w:p>
  </w:endnote>
  <w:endnote w:type="continuationSeparator" w:id="0">
    <w:p w:rsidR="00AB0574" w:rsidRDefault="00AB0574" w:rsidP="003F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574" w:rsidRDefault="00AB0574" w:rsidP="003F57D7">
      <w:pPr>
        <w:spacing w:after="0" w:line="240" w:lineRule="auto"/>
      </w:pPr>
      <w:r>
        <w:separator/>
      </w:r>
    </w:p>
  </w:footnote>
  <w:footnote w:type="continuationSeparator" w:id="0">
    <w:p w:rsidR="00AB0574" w:rsidRDefault="00AB0574" w:rsidP="003F5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08" w:rsidRPr="003B2508" w:rsidRDefault="003B2508" w:rsidP="003B2508">
    <w:pPr>
      <w:pStyle w:val="Header"/>
      <w:tabs>
        <w:tab w:val="clear" w:pos="9360"/>
        <w:tab w:val="left" w:pos="8085"/>
      </w:tabs>
      <w:rPr>
        <w:rFonts w:ascii="Arial" w:hAnsi="Arial" w:cs="Arial"/>
        <w:b/>
        <w:sz w:val="36"/>
        <w:szCs w:val="3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6D09"/>
    <w:multiLevelType w:val="hybridMultilevel"/>
    <w:tmpl w:val="EE2C8EF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 w15:restartNumberingAfterBreak="0">
    <w:nsid w:val="102F15A9"/>
    <w:multiLevelType w:val="hybridMultilevel"/>
    <w:tmpl w:val="464C4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88268B"/>
    <w:multiLevelType w:val="hybridMultilevel"/>
    <w:tmpl w:val="43AA1F80"/>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2D2F0E13"/>
    <w:multiLevelType w:val="hybridMultilevel"/>
    <w:tmpl w:val="58144F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0E6444"/>
    <w:multiLevelType w:val="hybridMultilevel"/>
    <w:tmpl w:val="65A03F48"/>
    <w:lvl w:ilvl="0" w:tplc="333010E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06847"/>
    <w:multiLevelType w:val="hybridMultilevel"/>
    <w:tmpl w:val="DA0C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6C6CF5"/>
    <w:multiLevelType w:val="multilevel"/>
    <w:tmpl w:val="6642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D12ECD"/>
    <w:multiLevelType w:val="multilevel"/>
    <w:tmpl w:val="6C0E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2"/>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9F"/>
    <w:rsid w:val="003B2508"/>
    <w:rsid w:val="003F57D7"/>
    <w:rsid w:val="00997206"/>
    <w:rsid w:val="00AB0574"/>
    <w:rsid w:val="00DA029F"/>
    <w:rsid w:val="00EB1DE8"/>
    <w:rsid w:val="00FD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C7EE"/>
  <w15:chartTrackingRefBased/>
  <w15:docId w15:val="{0EB19307-943E-4A74-8D50-FE993E25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508"/>
  </w:style>
  <w:style w:type="paragraph" w:styleId="Heading1">
    <w:name w:val="heading 1"/>
    <w:basedOn w:val="Normal"/>
    <w:next w:val="Normal"/>
    <w:link w:val="Heading1Char"/>
    <w:uiPriority w:val="9"/>
    <w:qFormat/>
    <w:rsid w:val="003B250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B250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B250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B250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B250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B250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B250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B250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B250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508"/>
    <w:rPr>
      <w:rFonts w:asciiTheme="majorHAnsi" w:eastAsiaTheme="majorEastAsia" w:hAnsiTheme="majorHAnsi" w:cstheme="majorBidi"/>
      <w:b/>
      <w:bCs/>
      <w:sz w:val="28"/>
      <w:szCs w:val="28"/>
    </w:rPr>
  </w:style>
  <w:style w:type="paragraph" w:styleId="ListParagraph">
    <w:name w:val="List Paragraph"/>
    <w:basedOn w:val="Normal"/>
    <w:uiPriority w:val="34"/>
    <w:qFormat/>
    <w:rsid w:val="00DA029F"/>
    <w:pPr>
      <w:ind w:left="720"/>
      <w:contextualSpacing/>
    </w:pPr>
  </w:style>
  <w:style w:type="character" w:customStyle="1" w:styleId="Heading3Char">
    <w:name w:val="Heading 3 Char"/>
    <w:basedOn w:val="DefaultParagraphFont"/>
    <w:link w:val="Heading3"/>
    <w:uiPriority w:val="9"/>
    <w:rsid w:val="003B2508"/>
    <w:rPr>
      <w:rFonts w:asciiTheme="majorHAnsi" w:eastAsiaTheme="majorEastAsia" w:hAnsiTheme="majorHAnsi" w:cstheme="majorBidi"/>
      <w:spacing w:val="4"/>
      <w:sz w:val="24"/>
      <w:szCs w:val="24"/>
    </w:rPr>
  </w:style>
  <w:style w:type="character" w:customStyle="1" w:styleId="Heading5Char">
    <w:name w:val="Heading 5 Char"/>
    <w:basedOn w:val="DefaultParagraphFont"/>
    <w:link w:val="Heading5"/>
    <w:uiPriority w:val="9"/>
    <w:semiHidden/>
    <w:rsid w:val="003B2508"/>
    <w:rPr>
      <w:rFonts w:asciiTheme="majorHAnsi" w:eastAsiaTheme="majorEastAsia" w:hAnsiTheme="majorHAnsi" w:cstheme="majorBidi"/>
      <w:b/>
      <w:bCs/>
    </w:rPr>
  </w:style>
  <w:style w:type="paragraph" w:styleId="NormalWeb">
    <w:name w:val="Normal (Web)"/>
    <w:basedOn w:val="Normal"/>
    <w:uiPriority w:val="99"/>
    <w:semiHidden/>
    <w:unhideWhenUsed/>
    <w:rsid w:val="00DA02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029F"/>
    <w:rPr>
      <w:color w:val="0000FF"/>
      <w:u w:val="single"/>
    </w:rPr>
  </w:style>
  <w:style w:type="character" w:styleId="Strong">
    <w:name w:val="Strong"/>
    <w:basedOn w:val="DefaultParagraphFont"/>
    <w:uiPriority w:val="22"/>
    <w:qFormat/>
    <w:rsid w:val="003B2508"/>
    <w:rPr>
      <w:b/>
      <w:bCs/>
      <w:color w:val="auto"/>
    </w:rPr>
  </w:style>
  <w:style w:type="paragraph" w:styleId="HTMLPreformatted">
    <w:name w:val="HTML Preformatted"/>
    <w:basedOn w:val="Normal"/>
    <w:link w:val="HTMLPreformattedChar"/>
    <w:uiPriority w:val="99"/>
    <w:semiHidden/>
    <w:unhideWhenUsed/>
    <w:rsid w:val="003F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7D7"/>
    <w:rPr>
      <w:rFonts w:ascii="Courier New" w:eastAsia="Times New Roman" w:hAnsi="Courier New" w:cs="Courier New"/>
      <w:sz w:val="20"/>
      <w:szCs w:val="20"/>
    </w:rPr>
  </w:style>
  <w:style w:type="paragraph" w:styleId="Header">
    <w:name w:val="header"/>
    <w:basedOn w:val="Normal"/>
    <w:link w:val="HeaderChar"/>
    <w:uiPriority w:val="99"/>
    <w:unhideWhenUsed/>
    <w:rsid w:val="003F5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7D7"/>
  </w:style>
  <w:style w:type="paragraph" w:styleId="Footer">
    <w:name w:val="footer"/>
    <w:basedOn w:val="Normal"/>
    <w:link w:val="FooterChar"/>
    <w:uiPriority w:val="99"/>
    <w:unhideWhenUsed/>
    <w:rsid w:val="003F5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7D7"/>
  </w:style>
  <w:style w:type="character" w:customStyle="1" w:styleId="Heading4Char">
    <w:name w:val="Heading 4 Char"/>
    <w:basedOn w:val="DefaultParagraphFont"/>
    <w:link w:val="Heading4"/>
    <w:uiPriority w:val="9"/>
    <w:rsid w:val="003B2508"/>
    <w:rPr>
      <w:rFonts w:asciiTheme="majorHAnsi" w:eastAsiaTheme="majorEastAsia" w:hAnsiTheme="majorHAnsi" w:cstheme="majorBidi"/>
      <w:i/>
      <w:iCs/>
      <w:sz w:val="24"/>
      <w:szCs w:val="24"/>
    </w:rPr>
  </w:style>
  <w:style w:type="character" w:customStyle="1" w:styleId="Heading1Char">
    <w:name w:val="Heading 1 Char"/>
    <w:basedOn w:val="DefaultParagraphFont"/>
    <w:link w:val="Heading1"/>
    <w:uiPriority w:val="9"/>
    <w:rsid w:val="003B2508"/>
    <w:rPr>
      <w:rFonts w:asciiTheme="majorHAnsi" w:eastAsiaTheme="majorEastAsia" w:hAnsiTheme="majorHAnsi" w:cstheme="majorBidi"/>
      <w:b/>
      <w:bCs/>
      <w:caps/>
      <w:spacing w:val="4"/>
      <w:sz w:val="28"/>
      <w:szCs w:val="28"/>
    </w:rPr>
  </w:style>
  <w:style w:type="character" w:customStyle="1" w:styleId="Heading6Char">
    <w:name w:val="Heading 6 Char"/>
    <w:basedOn w:val="DefaultParagraphFont"/>
    <w:link w:val="Heading6"/>
    <w:uiPriority w:val="9"/>
    <w:semiHidden/>
    <w:rsid w:val="003B250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B2508"/>
    <w:rPr>
      <w:i/>
      <w:iCs/>
    </w:rPr>
  </w:style>
  <w:style w:type="character" w:customStyle="1" w:styleId="Heading8Char">
    <w:name w:val="Heading 8 Char"/>
    <w:basedOn w:val="DefaultParagraphFont"/>
    <w:link w:val="Heading8"/>
    <w:uiPriority w:val="9"/>
    <w:semiHidden/>
    <w:rsid w:val="003B2508"/>
    <w:rPr>
      <w:b/>
      <w:bCs/>
    </w:rPr>
  </w:style>
  <w:style w:type="character" w:customStyle="1" w:styleId="Heading9Char">
    <w:name w:val="Heading 9 Char"/>
    <w:basedOn w:val="DefaultParagraphFont"/>
    <w:link w:val="Heading9"/>
    <w:uiPriority w:val="9"/>
    <w:semiHidden/>
    <w:rsid w:val="003B2508"/>
    <w:rPr>
      <w:i/>
      <w:iCs/>
    </w:rPr>
  </w:style>
  <w:style w:type="paragraph" w:styleId="Caption">
    <w:name w:val="caption"/>
    <w:basedOn w:val="Normal"/>
    <w:next w:val="Normal"/>
    <w:uiPriority w:val="35"/>
    <w:semiHidden/>
    <w:unhideWhenUsed/>
    <w:qFormat/>
    <w:rsid w:val="003B2508"/>
    <w:rPr>
      <w:b/>
      <w:bCs/>
      <w:sz w:val="18"/>
      <w:szCs w:val="18"/>
    </w:rPr>
  </w:style>
  <w:style w:type="paragraph" w:styleId="Title">
    <w:name w:val="Title"/>
    <w:basedOn w:val="Normal"/>
    <w:next w:val="Normal"/>
    <w:link w:val="TitleChar"/>
    <w:uiPriority w:val="10"/>
    <w:qFormat/>
    <w:rsid w:val="003B250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B250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B250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B2508"/>
    <w:rPr>
      <w:rFonts w:asciiTheme="majorHAnsi" w:eastAsiaTheme="majorEastAsia" w:hAnsiTheme="majorHAnsi" w:cstheme="majorBidi"/>
      <w:sz w:val="24"/>
      <w:szCs w:val="24"/>
    </w:rPr>
  </w:style>
  <w:style w:type="character" w:styleId="Emphasis">
    <w:name w:val="Emphasis"/>
    <w:basedOn w:val="DefaultParagraphFont"/>
    <w:uiPriority w:val="20"/>
    <w:qFormat/>
    <w:rsid w:val="003B2508"/>
    <w:rPr>
      <w:i/>
      <w:iCs/>
      <w:color w:val="auto"/>
    </w:rPr>
  </w:style>
  <w:style w:type="paragraph" w:styleId="NoSpacing">
    <w:name w:val="No Spacing"/>
    <w:uiPriority w:val="1"/>
    <w:qFormat/>
    <w:rsid w:val="003B2508"/>
    <w:pPr>
      <w:spacing w:after="0" w:line="240" w:lineRule="auto"/>
    </w:pPr>
  </w:style>
  <w:style w:type="paragraph" w:styleId="Quote">
    <w:name w:val="Quote"/>
    <w:basedOn w:val="Normal"/>
    <w:next w:val="Normal"/>
    <w:link w:val="QuoteChar"/>
    <w:uiPriority w:val="29"/>
    <w:qFormat/>
    <w:rsid w:val="003B250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B250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B250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B250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B2508"/>
    <w:rPr>
      <w:i/>
      <w:iCs/>
      <w:color w:val="auto"/>
    </w:rPr>
  </w:style>
  <w:style w:type="character" w:styleId="IntenseEmphasis">
    <w:name w:val="Intense Emphasis"/>
    <w:basedOn w:val="DefaultParagraphFont"/>
    <w:uiPriority w:val="21"/>
    <w:qFormat/>
    <w:rsid w:val="003B2508"/>
    <w:rPr>
      <w:b/>
      <w:bCs/>
      <w:i/>
      <w:iCs/>
      <w:color w:val="auto"/>
    </w:rPr>
  </w:style>
  <w:style w:type="character" w:styleId="SubtleReference">
    <w:name w:val="Subtle Reference"/>
    <w:basedOn w:val="DefaultParagraphFont"/>
    <w:uiPriority w:val="31"/>
    <w:qFormat/>
    <w:rsid w:val="003B2508"/>
    <w:rPr>
      <w:smallCaps/>
      <w:color w:val="auto"/>
      <w:u w:val="single" w:color="7F7F7F" w:themeColor="text1" w:themeTint="80"/>
    </w:rPr>
  </w:style>
  <w:style w:type="character" w:styleId="IntenseReference">
    <w:name w:val="Intense Reference"/>
    <w:basedOn w:val="DefaultParagraphFont"/>
    <w:uiPriority w:val="32"/>
    <w:qFormat/>
    <w:rsid w:val="003B2508"/>
    <w:rPr>
      <w:b/>
      <w:bCs/>
      <w:smallCaps/>
      <w:color w:val="auto"/>
      <w:u w:val="single"/>
    </w:rPr>
  </w:style>
  <w:style w:type="character" w:styleId="BookTitle">
    <w:name w:val="Book Title"/>
    <w:basedOn w:val="DefaultParagraphFont"/>
    <w:uiPriority w:val="33"/>
    <w:qFormat/>
    <w:rsid w:val="003B2508"/>
    <w:rPr>
      <w:b/>
      <w:bCs/>
      <w:smallCaps/>
      <w:color w:val="auto"/>
    </w:rPr>
  </w:style>
  <w:style w:type="paragraph" w:styleId="TOCHeading">
    <w:name w:val="TOC Heading"/>
    <w:basedOn w:val="Heading1"/>
    <w:next w:val="Normal"/>
    <w:uiPriority w:val="39"/>
    <w:semiHidden/>
    <w:unhideWhenUsed/>
    <w:qFormat/>
    <w:rsid w:val="003B25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055004">
      <w:bodyDiv w:val="1"/>
      <w:marLeft w:val="0"/>
      <w:marRight w:val="0"/>
      <w:marTop w:val="0"/>
      <w:marBottom w:val="0"/>
      <w:divBdr>
        <w:top w:val="none" w:sz="0" w:space="0" w:color="auto"/>
        <w:left w:val="none" w:sz="0" w:space="0" w:color="auto"/>
        <w:bottom w:val="none" w:sz="0" w:space="0" w:color="auto"/>
        <w:right w:val="none" w:sz="0" w:space="0" w:color="auto"/>
      </w:divBdr>
      <w:divsChild>
        <w:div w:id="1329746694">
          <w:marLeft w:val="0"/>
          <w:marRight w:val="0"/>
          <w:marTop w:val="0"/>
          <w:marBottom w:val="0"/>
          <w:divBdr>
            <w:top w:val="none" w:sz="0" w:space="0" w:color="auto"/>
            <w:left w:val="none" w:sz="0" w:space="0" w:color="auto"/>
            <w:bottom w:val="none" w:sz="0" w:space="0" w:color="auto"/>
            <w:right w:val="none" w:sz="0" w:space="0" w:color="auto"/>
          </w:divBdr>
        </w:div>
        <w:div w:id="161940857">
          <w:marLeft w:val="0"/>
          <w:marRight w:val="0"/>
          <w:marTop w:val="600"/>
          <w:marBottom w:val="600"/>
          <w:divBdr>
            <w:top w:val="single" w:sz="6" w:space="15" w:color="D8D8D8"/>
            <w:left w:val="none" w:sz="0" w:space="0" w:color="auto"/>
            <w:bottom w:val="single" w:sz="6" w:space="15" w:color="D8D8D8"/>
            <w:right w:val="none" w:sz="0" w:space="0" w:color="auto"/>
          </w:divBdr>
          <w:divsChild>
            <w:div w:id="1062564785">
              <w:marLeft w:val="0"/>
              <w:marRight w:val="0"/>
              <w:marTop w:val="0"/>
              <w:marBottom w:val="0"/>
              <w:divBdr>
                <w:top w:val="none" w:sz="0" w:space="0" w:color="auto"/>
                <w:left w:val="none" w:sz="0" w:space="0" w:color="auto"/>
                <w:bottom w:val="none" w:sz="0" w:space="0" w:color="auto"/>
                <w:right w:val="none" w:sz="0" w:space="0" w:color="auto"/>
              </w:divBdr>
              <w:divsChild>
                <w:div w:id="590048814">
                  <w:marLeft w:val="0"/>
                  <w:marRight w:val="450"/>
                  <w:marTop w:val="0"/>
                  <w:marBottom w:val="0"/>
                  <w:divBdr>
                    <w:top w:val="none" w:sz="0" w:space="0" w:color="auto"/>
                    <w:left w:val="none" w:sz="0" w:space="0" w:color="auto"/>
                    <w:bottom w:val="none" w:sz="0" w:space="0" w:color="auto"/>
                    <w:right w:val="none" w:sz="0" w:space="0" w:color="auto"/>
                  </w:divBdr>
                </w:div>
                <w:div w:id="19533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0027">
          <w:marLeft w:val="0"/>
          <w:marRight w:val="0"/>
          <w:marTop w:val="0"/>
          <w:marBottom w:val="0"/>
          <w:divBdr>
            <w:top w:val="none" w:sz="0" w:space="0" w:color="auto"/>
            <w:left w:val="none" w:sz="0" w:space="0" w:color="auto"/>
            <w:bottom w:val="none" w:sz="0" w:space="0" w:color="auto"/>
            <w:right w:val="none" w:sz="0" w:space="0" w:color="auto"/>
          </w:divBdr>
        </w:div>
      </w:divsChild>
    </w:div>
    <w:div w:id="571476674">
      <w:bodyDiv w:val="1"/>
      <w:marLeft w:val="0"/>
      <w:marRight w:val="0"/>
      <w:marTop w:val="0"/>
      <w:marBottom w:val="0"/>
      <w:divBdr>
        <w:top w:val="none" w:sz="0" w:space="0" w:color="auto"/>
        <w:left w:val="none" w:sz="0" w:space="0" w:color="auto"/>
        <w:bottom w:val="none" w:sz="0" w:space="0" w:color="auto"/>
        <w:right w:val="none" w:sz="0" w:space="0" w:color="auto"/>
      </w:divBdr>
      <w:divsChild>
        <w:div w:id="1618292599">
          <w:marLeft w:val="0"/>
          <w:marRight w:val="0"/>
          <w:marTop w:val="0"/>
          <w:marBottom w:val="0"/>
          <w:divBdr>
            <w:top w:val="none" w:sz="0" w:space="0" w:color="auto"/>
            <w:left w:val="none" w:sz="0" w:space="0" w:color="auto"/>
            <w:bottom w:val="none" w:sz="0" w:space="0" w:color="auto"/>
            <w:right w:val="none" w:sz="0" w:space="0" w:color="auto"/>
          </w:divBdr>
        </w:div>
        <w:div w:id="1619097302">
          <w:marLeft w:val="0"/>
          <w:marRight w:val="0"/>
          <w:marTop w:val="600"/>
          <w:marBottom w:val="600"/>
          <w:divBdr>
            <w:top w:val="single" w:sz="6" w:space="15" w:color="D8D8D8"/>
            <w:left w:val="none" w:sz="0" w:space="0" w:color="auto"/>
            <w:bottom w:val="single" w:sz="6" w:space="15" w:color="D8D8D8"/>
            <w:right w:val="none" w:sz="0" w:space="0" w:color="auto"/>
          </w:divBdr>
          <w:divsChild>
            <w:div w:id="989558865">
              <w:marLeft w:val="0"/>
              <w:marRight w:val="0"/>
              <w:marTop w:val="0"/>
              <w:marBottom w:val="0"/>
              <w:divBdr>
                <w:top w:val="none" w:sz="0" w:space="0" w:color="auto"/>
                <w:left w:val="none" w:sz="0" w:space="0" w:color="auto"/>
                <w:bottom w:val="none" w:sz="0" w:space="0" w:color="auto"/>
                <w:right w:val="none" w:sz="0" w:space="0" w:color="auto"/>
              </w:divBdr>
              <w:divsChild>
                <w:div w:id="218784376">
                  <w:marLeft w:val="0"/>
                  <w:marRight w:val="450"/>
                  <w:marTop w:val="0"/>
                  <w:marBottom w:val="0"/>
                  <w:divBdr>
                    <w:top w:val="none" w:sz="0" w:space="0" w:color="auto"/>
                    <w:left w:val="none" w:sz="0" w:space="0" w:color="auto"/>
                    <w:bottom w:val="none" w:sz="0" w:space="0" w:color="auto"/>
                    <w:right w:val="none" w:sz="0" w:space="0" w:color="auto"/>
                  </w:divBdr>
                </w:div>
                <w:div w:id="12416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12721">
      <w:bodyDiv w:val="1"/>
      <w:marLeft w:val="0"/>
      <w:marRight w:val="0"/>
      <w:marTop w:val="0"/>
      <w:marBottom w:val="0"/>
      <w:divBdr>
        <w:top w:val="none" w:sz="0" w:space="0" w:color="auto"/>
        <w:left w:val="none" w:sz="0" w:space="0" w:color="auto"/>
        <w:bottom w:val="none" w:sz="0" w:space="0" w:color="auto"/>
        <w:right w:val="none" w:sz="0" w:space="0" w:color="auto"/>
      </w:divBdr>
    </w:div>
    <w:div w:id="88279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D587-030A-49DE-9F60-4AF3C2A2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2023-10-18T05:57:00Z</dcterms:created>
  <dcterms:modified xsi:type="dcterms:W3CDTF">2023-10-18T06:31:00Z</dcterms:modified>
</cp:coreProperties>
</file>